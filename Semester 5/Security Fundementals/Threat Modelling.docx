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A3B26" w14:textId="1C71976A" w:rsidR="00293605" w:rsidRDefault="006D7D80" w:rsidP="006D7D80">
      <w:pPr>
        <w:pStyle w:val="Title"/>
      </w:pPr>
      <w:r>
        <w:t>New Thingy Homework</w:t>
      </w:r>
    </w:p>
    <w:p w14:paraId="1EA15B8C" w14:textId="77777777" w:rsidR="006D7D80" w:rsidRDefault="006D7D80" w:rsidP="006D7D80"/>
    <w:p w14:paraId="633C7C6C" w14:textId="77777777" w:rsidR="006D7D80" w:rsidRPr="006D7D80" w:rsidRDefault="006D7D80" w:rsidP="006D7D80">
      <w:pPr>
        <w:numPr>
          <w:ilvl w:val="0"/>
          <w:numId w:val="1"/>
        </w:numPr>
      </w:pPr>
      <w:r w:rsidRPr="006D7D80">
        <w:rPr>
          <w:lang w:val="en-US"/>
        </w:rPr>
        <w:t>Choose an existing web application for conducting threat modelling:  Airbnb, Uber, Netflix, YouTube, Amazon</w:t>
      </w:r>
    </w:p>
    <w:p w14:paraId="227E288F" w14:textId="77777777" w:rsidR="006D7D80" w:rsidRPr="006D7D80" w:rsidRDefault="006D7D80" w:rsidP="006D7D80">
      <w:pPr>
        <w:numPr>
          <w:ilvl w:val="0"/>
          <w:numId w:val="1"/>
        </w:numPr>
      </w:pPr>
      <w:r w:rsidRPr="006D7D80">
        <w:rPr>
          <w:lang w:val="en-US"/>
        </w:rPr>
        <w:t>Create a use case diagram of your system (What are we building?)</w:t>
      </w:r>
    </w:p>
    <w:p w14:paraId="5CE6A9F3" w14:textId="77777777" w:rsidR="006D7D80" w:rsidRPr="006D7D80" w:rsidRDefault="006D7D80" w:rsidP="006D7D80">
      <w:pPr>
        <w:numPr>
          <w:ilvl w:val="0"/>
          <w:numId w:val="1"/>
        </w:numPr>
      </w:pPr>
      <w:r w:rsidRPr="006D7D80">
        <w:rPr>
          <w:lang w:val="en-US"/>
        </w:rPr>
        <w:t>Create 2 abuse cases and 2 misuse cases for your system (What could go wrong?)</w:t>
      </w:r>
    </w:p>
    <w:p w14:paraId="1812AB5E" w14:textId="77777777" w:rsidR="006D7D80" w:rsidRPr="006D7D80" w:rsidRDefault="006D7D80" w:rsidP="006D7D80">
      <w:pPr>
        <w:numPr>
          <w:ilvl w:val="0"/>
          <w:numId w:val="1"/>
        </w:numPr>
      </w:pPr>
      <w:r w:rsidRPr="006D7D80">
        <w:rPr>
          <w:lang w:val="en-US"/>
        </w:rPr>
        <w:t xml:space="preserve">Do threat modelling using STRIDE </w:t>
      </w:r>
      <w:proofErr w:type="gramStart"/>
      <w:r w:rsidRPr="006D7D80">
        <w:rPr>
          <w:lang w:val="en-US"/>
        </w:rPr>
        <w:t>methodology</w:t>
      </w:r>
      <w:proofErr w:type="gramEnd"/>
      <w:r w:rsidRPr="006D7D80">
        <w:rPr>
          <w:lang w:val="en-US"/>
        </w:rPr>
        <w:t xml:space="preserve"> (What could go wrong? And What we will do about it) and create a DFD of the system or 1 </w:t>
      </w:r>
      <w:proofErr w:type="gramStart"/>
      <w:r w:rsidRPr="006D7D80">
        <w:rPr>
          <w:lang w:val="en-US"/>
        </w:rPr>
        <w:t>particular flow</w:t>
      </w:r>
      <w:proofErr w:type="gramEnd"/>
    </w:p>
    <w:p w14:paraId="1F44F1B1" w14:textId="77777777" w:rsidR="006D7D80" w:rsidRPr="006D7D80" w:rsidRDefault="006D7D80" w:rsidP="006D7D80">
      <w:pPr>
        <w:numPr>
          <w:ilvl w:val="0"/>
          <w:numId w:val="1"/>
        </w:numPr>
      </w:pPr>
      <w:r w:rsidRPr="006D7D80">
        <w:rPr>
          <w:lang w:val="en-US"/>
        </w:rPr>
        <w:t>Define 2 security requirements derived from your analysis of threat modelling</w:t>
      </w:r>
    </w:p>
    <w:p w14:paraId="32F8E426" w14:textId="77777777" w:rsidR="006D7D80" w:rsidRPr="006D7D80" w:rsidRDefault="006D7D80" w:rsidP="006D7D80">
      <w:pPr>
        <w:numPr>
          <w:ilvl w:val="0"/>
          <w:numId w:val="1"/>
        </w:numPr>
      </w:pPr>
      <w:r w:rsidRPr="006D7D80">
        <w:rPr>
          <w:lang w:val="en-US"/>
        </w:rPr>
        <w:t>Show the analysis view in MS Tool, mitigate 5 identified threats, and generate the threat modelling report</w:t>
      </w:r>
    </w:p>
    <w:p w14:paraId="11555F46" w14:textId="77777777" w:rsidR="006D7D80" w:rsidRPr="006D7D80" w:rsidRDefault="006D7D80" w:rsidP="006D7D80">
      <w:pPr>
        <w:numPr>
          <w:ilvl w:val="0"/>
          <w:numId w:val="1"/>
        </w:numPr>
      </w:pPr>
      <w:r w:rsidRPr="006D7D80">
        <w:rPr>
          <w:lang w:val="en-US"/>
        </w:rPr>
        <w:t xml:space="preserve">Threat modeling Tools </w:t>
      </w:r>
    </w:p>
    <w:p w14:paraId="1334AF43" w14:textId="77777777" w:rsidR="006D7D80" w:rsidRPr="006D7D80" w:rsidRDefault="006D7D80" w:rsidP="006D7D80">
      <w:pPr>
        <w:numPr>
          <w:ilvl w:val="1"/>
          <w:numId w:val="1"/>
        </w:numPr>
      </w:pPr>
      <w:r w:rsidRPr="006D7D80">
        <w:rPr>
          <w:lang w:val="en-US"/>
        </w:rPr>
        <w:t>Microsoft Thread Modelling (</w:t>
      </w:r>
      <w:hyperlink r:id="rId5" w:history="1">
        <w:r w:rsidRPr="006D7D80">
          <w:rPr>
            <w:rStyle w:val="Hyperlink"/>
            <w:lang w:val="en-US"/>
          </w:rPr>
          <w:t>https://learn.microsoft.com/en-us/azure/security/develop/threatmodeling-tool</w:t>
        </w:r>
      </w:hyperlink>
      <w:r w:rsidRPr="006D7D80">
        <w:rPr>
          <w:lang w:val="en-US"/>
        </w:rPr>
        <w:t>) – Automated (Download this one, and on the website, go to the “Getting Started” menu to follow the tutorial)</w:t>
      </w:r>
    </w:p>
    <w:p w14:paraId="673464F8" w14:textId="77777777" w:rsidR="006D7D80" w:rsidRPr="006D7D80" w:rsidRDefault="006D7D80" w:rsidP="006D7D80">
      <w:pPr>
        <w:numPr>
          <w:ilvl w:val="1"/>
          <w:numId w:val="1"/>
        </w:numPr>
      </w:pPr>
      <w:r w:rsidRPr="006D7D80">
        <w:rPr>
          <w:lang w:val="en-US"/>
        </w:rPr>
        <w:t>OWASP Threat Dragon (</w:t>
      </w:r>
      <w:hyperlink r:id="rId6" w:history="1">
        <w:r w:rsidRPr="006D7D80">
          <w:rPr>
            <w:rStyle w:val="Hyperlink"/>
            <w:lang w:val="en-US"/>
          </w:rPr>
          <w:t>https://owasp.org/www-project-threat-dragon/</w:t>
        </w:r>
      </w:hyperlink>
      <w:r w:rsidRPr="006D7D80">
        <w:rPr>
          <w:lang w:val="en-US"/>
        </w:rPr>
        <w:t>) – Manual</w:t>
      </w:r>
    </w:p>
    <w:p w14:paraId="0AE93CCF" w14:textId="77777777" w:rsidR="006D7D80" w:rsidRPr="006D7D80" w:rsidRDefault="006D7D80" w:rsidP="006D7D80"/>
    <w:sectPr w:rsidR="006D7D80" w:rsidRPr="006D7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20628"/>
    <w:multiLevelType w:val="hybridMultilevel"/>
    <w:tmpl w:val="AE50C00A"/>
    <w:lvl w:ilvl="0" w:tplc="F1A29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92AD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B03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C0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480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44B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E4C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CE0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A6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7411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80"/>
    <w:rsid w:val="00293605"/>
    <w:rsid w:val="006D7D80"/>
    <w:rsid w:val="0093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71DC88"/>
  <w15:chartTrackingRefBased/>
  <w15:docId w15:val="{42E29D33-8ED8-40D4-9605-1A10ED3F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7D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289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734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140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076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31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137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309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3299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6149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asp.org/www-project-threat-dragon/" TargetMode="External"/><Relationship Id="rId5" Type="http://schemas.openxmlformats.org/officeDocument/2006/relationships/hyperlink" Target="https://learn.microsoft.com/en-us/azure/security/develop/threatmodeling-t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795</Characters>
  <Application>Microsoft Office Word</Application>
  <DocSecurity>0</DocSecurity>
  <Lines>17</Lines>
  <Paragraphs>10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1</cp:revision>
  <dcterms:created xsi:type="dcterms:W3CDTF">2024-09-27T14:50:00Z</dcterms:created>
  <dcterms:modified xsi:type="dcterms:W3CDTF">2024-09-27T14:55:00Z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f77ce151-a928-4ac8-a919-349e6c9f7357</vt:lpwstr>
  </property>
</Properties>
</file>